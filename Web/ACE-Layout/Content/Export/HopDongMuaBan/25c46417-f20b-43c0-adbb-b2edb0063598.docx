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del w:id="0" w:author="Duynt-PC\Duynt" w:date="2016-10-04T16:01:00Z">
        <w:r w:rsidR="008C5152">
          <w:rPr>
            <w:rFonts w:asciiTheme="majorHAnsi" w:hAnsiTheme="majorHAnsi" w:cstheme="majorHAnsi"/>
            <w:sz w:val="26"/>
          </w:rPr>
          <w:delText>[[ten_chu_dau_tu]]</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del w:id="1" w:author="Duynt-PC\Duynt" w:date="2016-10-04T16:01:00Z">
        <w:r w:rsidR="008C5152">
          <w:rPr>
            <w:rFonts w:asciiTheme="majorHAnsi" w:hAnsiTheme="majorHAnsi" w:cstheme="majorHAnsi"/>
            <w:sz w:val="26"/>
          </w:rPr>
          <w:delText>[[duynt]]</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del w:id="2" w:author="Duynt-PC\Duynt" w:date="2016-10-04T16:01:00Z">
        <w:r w:rsidR="008C5152">
          <w:rPr>
            <w:rFonts w:asciiTheme="majorHAnsi" w:hAnsiTheme="majorHAnsi" w:cstheme="majorHAnsi"/>
            <w:sz w:val="26"/>
          </w:rPr>
          <w:delText>[[duynt]]</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del w:id="3" w:author="Duynt-PC\Duynt" w:date="2016-10-04T16:01:00Z">
        <w:r w:rsidR="008C5152">
          <w:rPr>
            <w:rFonts w:asciiTheme="majorHAnsi" w:hAnsiTheme="majorHAnsi" w:cstheme="majorHAnsi"/>
            <w:sz w:val="26"/>
          </w:rPr>
          <w:delText>[[duynt]]</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del w:id="4" w:author="Duynt-PC\Duynt" w:date="2016-10-04T16:01:00Z">
        <w:r w:rsidR="008C5152">
          <w:rPr>
            <w:rFonts w:asciiTheme="majorHAnsi" w:hAnsiTheme="majorHAnsi" w:cstheme="majorHAnsi"/>
            <w:sz w:val="26"/>
          </w:rPr>
          <w:delText>[[duynt]]</w:delText>
        </w:r>
      </w:del>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del w:id="5" w:author="Duynt-PC\Duynt" w:date="2016-10-04T16:01:00Z">
        <w:r w:rsidR="00A978C1">
          <w:rPr>
            <w:rFonts w:asciiTheme="majorHAnsi" w:hAnsiTheme="majorHAnsi" w:cstheme="majorHAnsi"/>
            <w:sz w:val="26"/>
            <w:szCs w:val="26"/>
          </w:rPr>
          <w:delText>[[abc]]</w:delText>
        </w:r>
      </w:del>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del w:id="6" w:author="Duynt-PC\Duynt" w:date="2016-10-04T16:01:00Z">
        <w:r w:rsidR="008A0987">
          <w:rPr>
            <w:rFonts w:asciiTheme="majorHAnsi" w:hAnsiTheme="majorHAnsi" w:cstheme="majorHAnsi"/>
            <w:sz w:val="26"/>
            <w:szCs w:val="26"/>
            <w:lang w:val="en-US"/>
          </w:rPr>
          <w:delText>[[abc]]</w:delText>
        </w:r>
      </w:del>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